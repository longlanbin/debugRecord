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67" w:rsidRDefault="001B3A30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input命令可以改为include，区别在于，input可以放在导言区和正文区，包含的内容不另起一页；而include只能放在正文区，包含的内容另起一页。另外CJK中还有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CJKinput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CJKinclude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命令</w:t>
      </w:r>
    </w:p>
    <w:p w:rsidR="00976D8C" w:rsidRDefault="00976D8C" w:rsidP="00976D8C">
      <w:pPr>
        <w:pStyle w:val="a3"/>
        <w:shd w:val="clear" w:color="auto" w:fill="EAECF9"/>
        <w:spacing w:before="0" w:beforeAutospacing="0" w:after="75" w:afterAutospacing="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比方说我们要写</w:t>
      </w:r>
      <w:proofErr w:type="gramStart"/>
      <w:r>
        <w:rPr>
          <w:rFonts w:ascii="simsun" w:hAnsi="simsun"/>
          <w:color w:val="494949"/>
          <w:sz w:val="27"/>
          <w:szCs w:val="27"/>
        </w:rPr>
        <w:t>很长很长很长</w:t>
      </w:r>
      <w:proofErr w:type="gramEnd"/>
      <w:r>
        <w:rPr>
          <w:rFonts w:ascii="simsun" w:hAnsi="simsun"/>
          <w:color w:val="494949"/>
          <w:sz w:val="27"/>
          <w:szCs w:val="27"/>
        </w:rPr>
        <w:t>的一个文档</w:t>
      </w:r>
      <w:r>
        <w:rPr>
          <w:rFonts w:ascii="simsun" w:hAnsi="simsun"/>
          <w:color w:val="494949"/>
          <w:sz w:val="27"/>
          <w:szCs w:val="27"/>
        </w:rPr>
        <w:t>,</w:t>
      </w:r>
      <w:r>
        <w:rPr>
          <w:rFonts w:ascii="simsun" w:hAnsi="simsun"/>
          <w:color w:val="494949"/>
          <w:sz w:val="27"/>
          <w:szCs w:val="27"/>
        </w:rPr>
        <w:t>上文里用</w:t>
      </w:r>
      <w:r>
        <w:rPr>
          <w:rFonts w:ascii="simsun" w:hAnsi="simsun"/>
          <w:color w:val="494949"/>
          <w:sz w:val="27"/>
          <w:szCs w:val="27"/>
        </w:rPr>
        <w:t>\</w:t>
      </w:r>
      <w:proofErr w:type="spellStart"/>
      <w:r>
        <w:rPr>
          <w:rFonts w:ascii="simsun" w:hAnsi="simsun"/>
          <w:color w:val="494949"/>
          <w:sz w:val="27"/>
          <w:szCs w:val="27"/>
        </w:rPr>
        <w:t>def</w:t>
      </w:r>
      <w:proofErr w:type="spellEnd"/>
      <w:r>
        <w:rPr>
          <w:rFonts w:ascii="simsun" w:hAnsi="simsun"/>
          <w:color w:val="494949"/>
          <w:sz w:val="27"/>
          <w:szCs w:val="27"/>
        </w:rPr>
        <w:t>定义了一个</w:t>
      </w:r>
      <w:r>
        <w:rPr>
          <w:rFonts w:ascii="simsun" w:hAnsi="simsun"/>
          <w:color w:val="494949"/>
          <w:sz w:val="27"/>
          <w:szCs w:val="27"/>
        </w:rPr>
        <w:t>\something,</w:t>
      </w:r>
      <w:r>
        <w:rPr>
          <w:rFonts w:ascii="simsun" w:hAnsi="simsun"/>
          <w:color w:val="494949"/>
          <w:sz w:val="27"/>
          <w:szCs w:val="27"/>
        </w:rPr>
        <w:t>下文里可能需要重新使用这个名字</w:t>
      </w:r>
      <w:proofErr w:type="gramStart"/>
      <w:r>
        <w:rPr>
          <w:rFonts w:ascii="simsun" w:hAnsi="simsun"/>
          <w:color w:val="494949"/>
          <w:sz w:val="27"/>
          <w:szCs w:val="27"/>
        </w:rPr>
        <w:t>做别</w:t>
      </w:r>
      <w:proofErr w:type="gramEnd"/>
      <w:r>
        <w:rPr>
          <w:rFonts w:ascii="simsun" w:hAnsi="simsun"/>
          <w:color w:val="494949"/>
          <w:sz w:val="27"/>
          <w:szCs w:val="27"/>
        </w:rPr>
        <w:t>的事情</w:t>
      </w:r>
      <w:r>
        <w:rPr>
          <w:rFonts w:ascii="simsun" w:hAnsi="simsun"/>
          <w:color w:val="494949"/>
          <w:sz w:val="27"/>
          <w:szCs w:val="27"/>
        </w:rPr>
        <w:t>,</w:t>
      </w:r>
      <w:r>
        <w:rPr>
          <w:rFonts w:ascii="simsun" w:hAnsi="simsun"/>
          <w:color w:val="494949"/>
          <w:sz w:val="27"/>
          <w:szCs w:val="27"/>
        </w:rPr>
        <w:t>但是害怕忘记重新定义</w:t>
      </w:r>
      <w:r>
        <w:rPr>
          <w:rFonts w:ascii="simsun" w:hAnsi="simsun"/>
          <w:color w:val="494949"/>
          <w:sz w:val="27"/>
          <w:szCs w:val="27"/>
        </w:rPr>
        <w:t>,</w:t>
      </w:r>
      <w:r>
        <w:rPr>
          <w:rFonts w:ascii="simsun" w:hAnsi="simsun"/>
          <w:color w:val="494949"/>
          <w:sz w:val="27"/>
          <w:szCs w:val="27"/>
        </w:rPr>
        <w:t>希望如果没有重新定义的时候</w:t>
      </w:r>
      <w:r>
        <w:rPr>
          <w:rFonts w:ascii="simsun" w:hAnsi="simsun"/>
          <w:color w:val="494949"/>
          <w:sz w:val="27"/>
          <w:szCs w:val="27"/>
        </w:rPr>
        <w:t>,</w:t>
      </w:r>
      <w:r>
        <w:rPr>
          <w:rFonts w:ascii="simsun" w:hAnsi="simsun"/>
          <w:color w:val="494949"/>
          <w:sz w:val="27"/>
          <w:szCs w:val="27"/>
        </w:rPr>
        <w:t>编译器响一个警报</w:t>
      </w:r>
      <w:r>
        <w:rPr>
          <w:rFonts w:ascii="simsun" w:hAnsi="simsun"/>
          <w:color w:val="494949"/>
          <w:sz w:val="27"/>
          <w:szCs w:val="27"/>
        </w:rPr>
        <w:t>.</w:t>
      </w:r>
      <w:r>
        <w:rPr>
          <w:rFonts w:ascii="simsun" w:hAnsi="simsun"/>
          <w:color w:val="494949"/>
          <w:sz w:val="27"/>
          <w:szCs w:val="27"/>
        </w:rPr>
        <w:t>这种时候就需要在合适的地点删除这个宏</w:t>
      </w:r>
      <w:r>
        <w:rPr>
          <w:rFonts w:ascii="simsun" w:hAnsi="simsun"/>
          <w:color w:val="494949"/>
          <w:sz w:val="27"/>
          <w:szCs w:val="27"/>
        </w:rPr>
        <w:t>.</w:t>
      </w:r>
    </w:p>
    <w:p w:rsidR="00976D8C" w:rsidRDefault="00976D8C" w:rsidP="00976D8C">
      <w:pPr>
        <w:pStyle w:val="a3"/>
        <w:shd w:val="clear" w:color="auto" w:fill="EAECF9"/>
        <w:spacing w:before="0" w:beforeAutospacing="0" w:after="75" w:afterAutospacing="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下面两个命令都可以</w:t>
      </w:r>
      <w:r>
        <w:rPr>
          <w:rFonts w:ascii="simsun" w:hAnsi="simsun"/>
          <w:color w:val="494949"/>
          <w:sz w:val="27"/>
          <w:szCs w:val="27"/>
        </w:rPr>
        <w:t>:</w:t>
      </w:r>
    </w:p>
    <w:p w:rsidR="00976D8C" w:rsidRDefault="00976D8C" w:rsidP="00976D8C">
      <w:pPr>
        <w:pStyle w:val="a3"/>
        <w:shd w:val="clear" w:color="auto" w:fill="EAECF9"/>
        <w:spacing w:before="0" w:beforeAutospacing="0" w:after="75" w:afterAutospacing="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\let\something\undefined</w:t>
      </w:r>
    </w:p>
    <w:p w:rsidR="00976D8C" w:rsidRDefault="00976D8C" w:rsidP="00976D8C">
      <w:pPr>
        <w:pStyle w:val="a3"/>
        <w:shd w:val="clear" w:color="auto" w:fill="EAECF9"/>
        <w:spacing w:before="0" w:beforeAutospacing="0" w:after="75" w:afterAutospacing="0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\let\something\</w:t>
      </w:r>
      <w:proofErr w:type="spellStart"/>
      <w:r>
        <w:rPr>
          <w:rFonts w:ascii="simsun" w:hAnsi="simsun"/>
          <w:color w:val="494949"/>
          <w:sz w:val="27"/>
          <w:szCs w:val="27"/>
        </w:rPr>
        <w:t>donothing</w:t>
      </w:r>
      <w:proofErr w:type="spellEnd"/>
    </w:p>
    <w:p w:rsidR="0096331C" w:rsidRPr="0096331C" w:rsidRDefault="0096331C" w:rsidP="0096331C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331C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\</w:t>
      </w:r>
      <w:proofErr w:type="spellStart"/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renewcommand</w:t>
      </w:r>
      <w:proofErr w:type="spellEnd"/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{\</w:t>
      </w:r>
      <w:proofErr w:type="spellStart"/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thepage</w:t>
      </w:r>
      <w:proofErr w:type="spellEnd"/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}{\roman{page}}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命令可以改变页码的格式。其中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\roman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部分为定义格式的命令，包括如下几种：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1710"/>
        <w:gridCol w:w="1198"/>
      </w:tblGrid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arabic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阿拉伯数字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1, 2, 3, …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\roman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罗马数字（小写）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</w:t>
            </w:r>
            <w:proofErr w:type="spellEnd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 ii, iii, …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\Roman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罗马数字（大写）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I, II, III, …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alph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英文字母（小写）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a, b, c, …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Alph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英文字母（大写）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A, B, C, …</w:t>
            </w:r>
          </w:p>
        </w:tc>
      </w:tr>
    </w:tbl>
    <w:p w:rsidR="0096331C" w:rsidRPr="0096331C" w:rsidRDefault="0096331C" w:rsidP="0096331C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331C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\</w:t>
      </w:r>
      <w:proofErr w:type="spellStart"/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setcounter</w:t>
      </w:r>
      <w:proofErr w:type="spellEnd"/>
      <w:r w:rsidRPr="0096331C">
        <w:rPr>
          <w:rFonts w:ascii="NSimsun" w:eastAsia="宋体" w:hAnsi="NSimsun" w:cs="宋体"/>
          <w:color w:val="333333"/>
          <w:kern w:val="0"/>
          <w:sz w:val="24"/>
          <w:szCs w:val="24"/>
        </w:rPr>
        <w:t>{page}{10}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可以将页码设置为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6331C" w:rsidRPr="0096331C" w:rsidRDefault="0096331C" w:rsidP="0096331C">
      <w:pPr>
        <w:widowControl/>
        <w:shd w:val="clear" w:color="auto" w:fill="FFFFFF"/>
        <w:spacing w:line="375" w:lineRule="atLeast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96331C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页面布局</w:t>
      </w:r>
    </w:p>
    <w:p w:rsidR="0096331C" w:rsidRPr="0096331C" w:rsidRDefault="0096331C" w:rsidP="0096331C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331C">
        <w:rPr>
          <w:rFonts w:ascii="Verdana" w:eastAsia="宋体" w:hAnsi="Verdana" w:cs="宋体"/>
          <w:b/>
          <w:bCs/>
          <w:color w:val="333333"/>
          <w:kern w:val="0"/>
          <w:szCs w:val="21"/>
        </w:rPr>
        <w:t>页面基准点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：从纸的左上角算起，向右向下各移动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6331C">
        <w:rPr>
          <w:rFonts w:ascii="Verdana" w:eastAsia="宋体" w:hAnsi="Verdana" w:cs="宋体"/>
          <w:b/>
          <w:bCs/>
          <w:color w:val="333333"/>
          <w:kern w:val="0"/>
          <w:szCs w:val="21"/>
        </w:rPr>
        <w:t>1inch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6331C">
        <w:rPr>
          <w:rFonts w:ascii="Verdana" w:eastAsia="宋体" w:hAnsi="Verdana" w:cs="宋体"/>
          <w:b/>
          <w:bCs/>
          <w:color w:val="333333"/>
          <w:kern w:val="0"/>
          <w:szCs w:val="21"/>
        </w:rPr>
        <w:t>2.54cm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处的点。通过该点的水平线称为</w:t>
      </w:r>
      <w:r w:rsidRPr="0096331C">
        <w:rPr>
          <w:rFonts w:ascii="Verdana" w:eastAsia="宋体" w:hAnsi="Verdana" w:cs="宋体"/>
          <w:b/>
          <w:bCs/>
          <w:color w:val="333333"/>
          <w:kern w:val="0"/>
          <w:szCs w:val="21"/>
        </w:rPr>
        <w:t>上基准线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，垂直线称为</w:t>
      </w:r>
      <w:r w:rsidRPr="0096331C">
        <w:rPr>
          <w:rFonts w:ascii="Verdana" w:eastAsia="宋体" w:hAnsi="Verdana" w:cs="宋体"/>
          <w:b/>
          <w:bCs/>
          <w:color w:val="333333"/>
          <w:kern w:val="0"/>
          <w:szCs w:val="21"/>
        </w:rPr>
        <w:t>左基准线</w:t>
      </w:r>
      <w:r w:rsidRPr="0096331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6331C" w:rsidRPr="0096331C" w:rsidRDefault="0096331C" w:rsidP="0096331C">
      <w:pPr>
        <w:widowControl/>
        <w:shd w:val="clear" w:color="auto" w:fill="FFFFFF"/>
        <w:spacing w:line="375" w:lineRule="atLeast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96331C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各种布局参数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4875"/>
      </w:tblGrid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topmargin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页眉上端到上基准线的距离。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headheight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页眉高度。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headsep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页眉下端到正文上端的距离。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topskip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正文上端到</w:t>
            </w:r>
            <w:proofErr w:type="gram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正文第</w:t>
            </w:r>
            <w:proofErr w:type="gramEnd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一行的距离。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textheight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正文的高度。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textwidth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正文的宽度。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evensidemargin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偶数页（左页）中，正文的左端到左基准线的距离。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oddsidemargin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奇数页（右页）中，正文的左端到左基准线的距离。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footskip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正文下端到页脚下端的距离。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marginparwidth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页面右侧脚注的宽度。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marginparpush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页面右侧脚注之间的距离。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marginparsep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页面右侧脚注到正文的距离。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columnsep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二分栏时</w:t>
            </w:r>
            <w:proofErr w:type="gram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左右栏</w:t>
            </w:r>
            <w:proofErr w:type="gramEnd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之间的距离。</w:t>
            </w:r>
          </w:p>
        </w:tc>
      </w:tr>
      <w:tr w:rsidR="0096331C" w:rsidRPr="0096331C" w:rsidTr="009633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columnseprule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331C" w:rsidRPr="0096331C" w:rsidRDefault="0096331C" w:rsidP="0096331C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二分栏时</w:t>
            </w:r>
            <w:proofErr w:type="gramStart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左右栏</w:t>
            </w:r>
            <w:proofErr w:type="gramEnd"/>
            <w:r w:rsidRPr="0096331C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之间分隔线的宽度。</w:t>
            </w:r>
          </w:p>
        </w:tc>
      </w:tr>
    </w:tbl>
    <w:p w:rsidR="006A4CB9" w:rsidRDefault="006A4CB9" w:rsidP="006A4CB9">
      <w:pPr>
        <w:pStyle w:val="a3"/>
        <w:shd w:val="clear" w:color="auto" w:fill="FFFFFF"/>
        <w:spacing w:before="60" w:beforeAutospacing="0" w:after="6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如果需要修改某个预定义名，可重新定义命令</w:t>
      </w:r>
    </w:p>
    <w:p w:rsidR="006A4CB9" w:rsidRDefault="006A4CB9" w:rsidP="006A4CB9">
      <w:pPr>
        <w:pStyle w:val="a3"/>
        <w:shd w:val="clear" w:color="auto" w:fill="FFFFFF"/>
        <w:spacing w:before="60" w:beforeAutospacing="0" w:after="6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renewcommand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{\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contentsname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}{\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Contents}</w:t>
      </w:r>
    </w:p>
    <w:p w:rsidR="006A4CB9" w:rsidRDefault="006A4CB9" w:rsidP="006A4CB9">
      <w:pPr>
        <w:pStyle w:val="a3"/>
        <w:shd w:val="clear" w:color="auto" w:fill="FFFFFF"/>
        <w:spacing w:before="60" w:beforeAutospacing="0" w:after="6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renewcommand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{\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}{\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参考文献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6A4CB9" w:rsidRDefault="006A4CB9" w:rsidP="006A4CB9">
      <w:pPr>
        <w:pStyle w:val="a3"/>
        <w:shd w:val="clear" w:color="auto" w:fill="FFFFFF"/>
        <w:spacing w:before="60" w:beforeAutospacing="0" w:after="60" w:afterAutospacing="0" w:line="390" w:lineRule="atLeast"/>
        <w:rPr>
          <w:rFonts w:ascii="Arial" w:hAnsi="Arial" w:cs="Arial" w:hint="eastAsia"/>
          <w:color w:val="666666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 w:rsidR="003E0F70">
        <w:rPr>
          <w:rFonts w:ascii="Arial" w:hAnsi="Arial" w:cs="Arial"/>
          <w:color w:val="666666"/>
          <w:shd w:val="clear" w:color="auto" w:fill="FFFFFF"/>
        </w:rPr>
        <w:t>\</w:t>
      </w:r>
      <w:proofErr w:type="spellStart"/>
      <w:r w:rsidR="003E0F70">
        <w:rPr>
          <w:rFonts w:ascii="Arial" w:hAnsi="Arial" w:cs="Arial"/>
          <w:color w:val="666666"/>
          <w:shd w:val="clear" w:color="auto" w:fill="FFFFFF"/>
        </w:rPr>
        <w:t>def</w:t>
      </w:r>
      <w:proofErr w:type="spellEnd"/>
      <w:r w:rsidR="003E0F70">
        <w:rPr>
          <w:rFonts w:ascii="Arial" w:hAnsi="Arial" w:cs="Arial"/>
          <w:color w:val="666666"/>
          <w:shd w:val="clear" w:color="auto" w:fill="FFFFFF"/>
        </w:rPr>
        <w:t>是</w:t>
      </w:r>
      <w:proofErr w:type="spellStart"/>
      <w:r w:rsidR="003E0F70">
        <w:rPr>
          <w:rFonts w:ascii="Arial" w:hAnsi="Arial" w:cs="Arial"/>
          <w:color w:val="666666"/>
          <w:shd w:val="clear" w:color="auto" w:fill="FFFFFF"/>
        </w:rPr>
        <w:t>TeX</w:t>
      </w:r>
      <w:proofErr w:type="spellEnd"/>
      <w:r w:rsidR="003E0F70">
        <w:rPr>
          <w:rFonts w:ascii="Arial" w:hAnsi="Arial" w:cs="Arial"/>
          <w:color w:val="666666"/>
          <w:shd w:val="clear" w:color="auto" w:fill="FFFFFF"/>
        </w:rPr>
        <w:t>命令，与</w:t>
      </w:r>
      <w:r w:rsidR="003E0F70">
        <w:rPr>
          <w:rFonts w:ascii="Arial" w:hAnsi="Arial" w:cs="Arial"/>
          <w:color w:val="666666"/>
          <w:shd w:val="clear" w:color="auto" w:fill="FFFFFF"/>
        </w:rPr>
        <w:t>\</w:t>
      </w:r>
      <w:proofErr w:type="spellStart"/>
      <w:r w:rsidR="003E0F70">
        <w:rPr>
          <w:rFonts w:ascii="Arial" w:hAnsi="Arial" w:cs="Arial"/>
          <w:color w:val="666666"/>
          <w:shd w:val="clear" w:color="auto" w:fill="FFFFFF"/>
        </w:rPr>
        <w:t>newcommand</w:t>
      </w:r>
      <w:proofErr w:type="spellEnd"/>
      <w:r w:rsidR="003E0F70">
        <w:rPr>
          <w:rFonts w:ascii="Arial" w:hAnsi="Arial" w:cs="Arial"/>
          <w:color w:val="666666"/>
          <w:shd w:val="clear" w:color="auto" w:fill="FFFFFF"/>
        </w:rPr>
        <w:t>等价，但不会检查是否已经有这条命令</w:t>
      </w:r>
      <w:r w:rsidR="003E0F70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="003E0F70">
        <w:rPr>
          <w:rFonts w:ascii="Arial" w:hAnsi="Arial" w:cs="Arial"/>
          <w:color w:val="666666"/>
        </w:rPr>
        <w:br/>
      </w:r>
      <w:r w:rsidR="003E0F70">
        <w:rPr>
          <w:rFonts w:ascii="Arial" w:hAnsi="Arial" w:cs="Arial"/>
          <w:color w:val="666666"/>
          <w:shd w:val="clear" w:color="auto" w:fill="FFFFFF"/>
        </w:rPr>
        <w:t>而且</w:t>
      </w:r>
      <w:r w:rsidR="003E0F70">
        <w:rPr>
          <w:rFonts w:ascii="Arial" w:hAnsi="Arial" w:cs="Arial"/>
          <w:color w:val="666666"/>
          <w:shd w:val="clear" w:color="auto" w:fill="FFFFFF"/>
        </w:rPr>
        <w:t>\</w:t>
      </w:r>
      <w:proofErr w:type="spellStart"/>
      <w:r w:rsidR="003E0F70">
        <w:rPr>
          <w:rFonts w:ascii="Arial" w:hAnsi="Arial" w:cs="Arial"/>
          <w:color w:val="666666"/>
          <w:shd w:val="clear" w:color="auto" w:fill="FFFFFF"/>
        </w:rPr>
        <w:t>def</w:t>
      </w:r>
      <w:proofErr w:type="spellEnd"/>
      <w:r w:rsidR="003E0F70">
        <w:rPr>
          <w:rFonts w:ascii="Arial" w:hAnsi="Arial" w:cs="Arial"/>
          <w:color w:val="666666"/>
          <w:shd w:val="clear" w:color="auto" w:fill="FFFFFF"/>
        </w:rPr>
        <w:t>还可以把参数放在模板里</w:t>
      </w:r>
      <w:r w:rsidR="003E0F70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="003E0F70">
        <w:rPr>
          <w:rFonts w:ascii="Arial" w:hAnsi="Arial" w:cs="Arial"/>
          <w:color w:val="666666"/>
        </w:rPr>
        <w:br/>
      </w:r>
      <w:r w:rsidR="003E0F70">
        <w:rPr>
          <w:rFonts w:ascii="Arial" w:hAnsi="Arial" w:cs="Arial"/>
          <w:color w:val="666666"/>
          <w:shd w:val="clear" w:color="auto" w:fill="FFFFFF"/>
        </w:rPr>
        <w:t>例如</w:t>
      </w:r>
      <w:r w:rsidR="003E0F70">
        <w:rPr>
          <w:rFonts w:ascii="Arial" w:hAnsi="Arial" w:cs="Arial"/>
          <w:color w:val="666666"/>
          <w:shd w:val="clear" w:color="auto" w:fill="FFFFFF"/>
        </w:rPr>
        <w:t>\</w:t>
      </w:r>
      <w:proofErr w:type="spellStart"/>
      <w:r w:rsidR="003E0F70">
        <w:rPr>
          <w:rFonts w:ascii="Arial" w:hAnsi="Arial" w:cs="Arial"/>
          <w:color w:val="666666"/>
          <w:shd w:val="clear" w:color="auto" w:fill="FFFFFF"/>
        </w:rPr>
        <w:t>def</w:t>
      </w:r>
      <w:proofErr w:type="spellEnd"/>
      <w:r w:rsidR="003E0F70">
        <w:rPr>
          <w:rFonts w:ascii="Arial" w:hAnsi="Arial" w:cs="Arial"/>
          <w:color w:val="666666"/>
          <w:shd w:val="clear" w:color="auto" w:fill="FFFFFF"/>
        </w:rPr>
        <w:t>\ttt#1(#2){......}</w:t>
      </w:r>
      <w:r w:rsidR="003E0F70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="003E0F70">
        <w:rPr>
          <w:rFonts w:ascii="Arial" w:hAnsi="Arial" w:cs="Arial"/>
          <w:color w:val="666666"/>
        </w:rPr>
        <w:br/>
      </w:r>
      <w:r w:rsidR="003E0F70">
        <w:rPr>
          <w:rFonts w:ascii="Arial" w:hAnsi="Arial" w:cs="Arial"/>
          <w:color w:val="666666"/>
          <w:shd w:val="clear" w:color="auto" w:fill="FFFFFF"/>
        </w:rPr>
        <w:t>调用的时候就可以用</w:t>
      </w:r>
      <w:r w:rsidR="003E0F70">
        <w:rPr>
          <w:rFonts w:ascii="Arial" w:hAnsi="Arial" w:cs="Arial"/>
          <w:color w:val="666666"/>
          <w:shd w:val="clear" w:color="auto" w:fill="FFFFFF"/>
        </w:rPr>
        <w:t>\</w:t>
      </w:r>
      <w:proofErr w:type="spellStart"/>
      <w:r w:rsidR="003E0F70">
        <w:rPr>
          <w:rFonts w:ascii="Arial" w:hAnsi="Arial" w:cs="Arial"/>
          <w:color w:val="666666"/>
          <w:shd w:val="clear" w:color="auto" w:fill="FFFFFF"/>
        </w:rPr>
        <w:t>ttt</w:t>
      </w:r>
      <w:proofErr w:type="spellEnd"/>
      <w:r w:rsidR="003E0F70">
        <w:rPr>
          <w:rFonts w:ascii="Arial" w:hAnsi="Arial" w:cs="Arial"/>
          <w:color w:val="666666"/>
          <w:shd w:val="clear" w:color="auto" w:fill="FFFFFF"/>
        </w:rPr>
        <w:t>...(...)</w:t>
      </w:r>
      <w:r w:rsidR="003E0F70">
        <w:rPr>
          <w:rFonts w:ascii="Arial" w:hAnsi="Arial" w:cs="Arial"/>
          <w:color w:val="666666"/>
          <w:shd w:val="clear" w:color="auto" w:fill="FFFFFF"/>
        </w:rPr>
        <w:t>的格式了</w:t>
      </w:r>
    </w:p>
    <w:p w:rsidR="000E7640" w:rsidRDefault="000E7640" w:rsidP="006A4CB9">
      <w:pPr>
        <w:pStyle w:val="a3"/>
        <w:shd w:val="clear" w:color="auto" w:fill="FFFFFF"/>
        <w:spacing w:before="60" w:beforeAutospacing="0" w:after="6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newcommand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yourcommand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}[参数个数]{内容}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比如：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newcommand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wuhao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}{\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fontsize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{10.5pt}{10.5pt}\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selectfont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用来定义一个选定字号命令，使用时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语句“\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wuhao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这是五号字”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将会使“这是五号字”的字号变成五号字。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说明\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fontsize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{}{}与\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selectfont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LaTeX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提供的字号控制低级命令，供用户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自己设置字号大小。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fontsize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{参数1}{参数1}中参数1为字号大小，参数2为行间距，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只有使用\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selectfont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命令之后，\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fontzize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{}{}的设置才能生效。切记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再比如：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newcommand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{\vector}[1]{${#1}_1,{#1}_2,\</w:t>
      </w:r>
      <w:proofErr w:type="spellStart"/>
      <w:r>
        <w:rPr>
          <w:rFonts w:ascii="微软雅黑" w:eastAsia="微软雅黑" w:hAnsi="微软雅黑" w:hint="eastAsia"/>
          <w:color w:val="666666"/>
          <w:shd w:val="clear" w:color="auto" w:fill="FFFFFF"/>
        </w:rPr>
        <w:t>cdots</w:t>
      </w:r>
      <w:proofErr w:type="spellEnd"/>
      <w:r>
        <w:rPr>
          <w:rFonts w:ascii="微软雅黑" w:eastAsia="微软雅黑" w:hAnsi="微软雅黑" w:hint="eastAsia"/>
          <w:color w:val="666666"/>
          <w:shd w:val="clear" w:color="auto" w:fill="FFFFFF"/>
        </w:rPr>
        <w:t>,{#1}_n$}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lastRenderedPageBreak/>
        <w:t>定义好之后，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\vector{a}将会产生下标依次增大的向量a1,a2,...an(其实，在实际显示时，1，2，n</w:t>
      </w:r>
      <w:r>
        <w:rPr>
          <w:rFonts w:ascii="微软雅黑" w:eastAsia="微软雅黑" w:hAnsi="微软雅黑" w:hint="eastAsia"/>
          <w:color w:val="666666"/>
        </w:rPr>
        <w:br/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都是下标形式的)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70CFF"/>
          <w:sz w:val="21"/>
          <w:szCs w:val="21"/>
        </w:rPr>
        <w:t>\</w:t>
      </w:r>
      <w:proofErr w:type="spellStart"/>
      <w:r>
        <w:rPr>
          <w:rFonts w:ascii="Arial" w:hAnsi="Arial" w:cs="Arial"/>
          <w:color w:val="170CFF"/>
          <w:sz w:val="21"/>
          <w:szCs w:val="21"/>
        </w:rPr>
        <w:t>newcommand</w:t>
      </w:r>
      <w:proofErr w:type="spellEnd"/>
      <w:r>
        <w:rPr>
          <w:rFonts w:ascii="Arial" w:hAnsi="Arial" w:cs="Arial"/>
          <w:color w:val="170CFF"/>
          <w:sz w:val="21"/>
          <w:szCs w:val="21"/>
        </w:rPr>
        <w:t>{</w:t>
      </w:r>
      <w:r>
        <w:rPr>
          <w:rFonts w:ascii="Arial" w:hAnsi="Arial" w:cs="Arial"/>
          <w:color w:val="170CFF"/>
          <w:sz w:val="21"/>
          <w:szCs w:val="21"/>
        </w:rPr>
        <w:t>新命令</w:t>
      </w:r>
      <w:r>
        <w:rPr>
          <w:rFonts w:ascii="Arial" w:hAnsi="Arial" w:cs="Arial"/>
          <w:color w:val="170CFF"/>
          <w:sz w:val="21"/>
          <w:szCs w:val="21"/>
        </w:rPr>
        <w:t>}[</w:t>
      </w:r>
      <w:r>
        <w:rPr>
          <w:rFonts w:ascii="Arial" w:hAnsi="Arial" w:cs="Arial"/>
          <w:color w:val="170CFF"/>
          <w:sz w:val="21"/>
          <w:szCs w:val="21"/>
        </w:rPr>
        <w:t>参数数量</w:t>
      </w:r>
      <w:r>
        <w:rPr>
          <w:rFonts w:ascii="Arial" w:hAnsi="Arial" w:cs="Arial"/>
          <w:color w:val="170CFF"/>
          <w:sz w:val="21"/>
          <w:szCs w:val="21"/>
        </w:rPr>
        <w:t>][</w:t>
      </w:r>
      <w:r>
        <w:rPr>
          <w:rFonts w:ascii="Arial" w:hAnsi="Arial" w:cs="Arial"/>
          <w:color w:val="170CFF"/>
          <w:sz w:val="21"/>
          <w:szCs w:val="21"/>
        </w:rPr>
        <w:t>默认值</w:t>
      </w:r>
      <w:r>
        <w:rPr>
          <w:rFonts w:ascii="Arial" w:hAnsi="Arial" w:cs="Arial"/>
          <w:color w:val="170CFF"/>
          <w:sz w:val="21"/>
          <w:szCs w:val="21"/>
        </w:rPr>
        <w:t>]{</w:t>
      </w:r>
      <w:r>
        <w:rPr>
          <w:rFonts w:ascii="Arial" w:hAnsi="Arial" w:cs="Arial"/>
          <w:color w:val="170CFF"/>
          <w:sz w:val="21"/>
          <w:szCs w:val="21"/>
        </w:rPr>
        <w:t>定义内容</w:t>
      </w:r>
      <w:r>
        <w:rPr>
          <w:rFonts w:ascii="Arial" w:hAnsi="Arial" w:cs="Arial"/>
          <w:color w:val="170CFF"/>
          <w:sz w:val="21"/>
          <w:szCs w:val="21"/>
        </w:rPr>
        <w:t>}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70CFF"/>
          <w:sz w:val="21"/>
          <w:szCs w:val="21"/>
        </w:rPr>
        <w:t>新命令符合命令构成规则，不能与系统和已调用</w:t>
      </w:r>
      <w:proofErr w:type="gramStart"/>
      <w:r>
        <w:rPr>
          <w:rFonts w:ascii="Arial" w:hAnsi="Arial" w:cs="Arial"/>
          <w:color w:val="170CFF"/>
          <w:sz w:val="21"/>
          <w:szCs w:val="21"/>
        </w:rPr>
        <w:t>宏包命令</w:t>
      </w:r>
      <w:proofErr w:type="gramEnd"/>
      <w:r>
        <w:rPr>
          <w:rFonts w:ascii="Arial" w:hAnsi="Arial" w:cs="Arial"/>
          <w:color w:val="170CFF"/>
          <w:sz w:val="21"/>
          <w:szCs w:val="21"/>
        </w:rPr>
        <w:t>重名。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70CFF"/>
          <w:sz w:val="21"/>
          <w:szCs w:val="21"/>
        </w:rPr>
        <w:t>参数数量：可选，用于指定该命令具有参数个数，默认为</w:t>
      </w:r>
      <w:r>
        <w:rPr>
          <w:rFonts w:ascii="Arial" w:hAnsi="Arial" w:cs="Arial"/>
          <w:color w:val="170CFF"/>
          <w:sz w:val="21"/>
          <w:szCs w:val="21"/>
        </w:rPr>
        <w:t>0</w:t>
      </w:r>
      <w:r>
        <w:rPr>
          <w:rFonts w:ascii="Arial" w:hAnsi="Arial" w:cs="Arial"/>
          <w:color w:val="170CFF"/>
          <w:sz w:val="21"/>
          <w:szCs w:val="21"/>
        </w:rPr>
        <w:t>，即无参数。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70CFF"/>
          <w:sz w:val="21"/>
          <w:szCs w:val="21"/>
        </w:rPr>
        <w:t>默认值：可选，用于设定第一个参数的默认值，如果定义时给出默认值，表面命令第一个参数可选，新命令最多只能有一个可选参数，而且必须是第一个参数。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70CFF"/>
          <w:sz w:val="21"/>
          <w:szCs w:val="21"/>
        </w:rPr>
        <w:t>命令内容：涉及某个参数时用符号</w:t>
      </w:r>
      <w:r>
        <w:rPr>
          <w:rFonts w:ascii="Arial" w:hAnsi="Arial" w:cs="Arial"/>
          <w:color w:val="170CFF"/>
          <w:sz w:val="21"/>
          <w:szCs w:val="21"/>
        </w:rPr>
        <w:t>#n</w:t>
      </w:r>
      <w:r>
        <w:rPr>
          <w:rFonts w:ascii="Arial" w:hAnsi="Arial" w:cs="Arial"/>
          <w:color w:val="170CFF"/>
          <w:sz w:val="21"/>
          <w:szCs w:val="21"/>
        </w:rPr>
        <w:t>表示，如</w:t>
      </w:r>
      <w:r>
        <w:rPr>
          <w:rFonts w:ascii="Arial" w:hAnsi="Arial" w:cs="Arial"/>
          <w:color w:val="170CFF"/>
          <w:sz w:val="21"/>
          <w:szCs w:val="21"/>
        </w:rPr>
        <w:t>#1  #2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70CFF"/>
          <w:sz w:val="21"/>
          <w:szCs w:val="21"/>
        </w:rPr>
        <w:t>新定义命令参数不得含有抄录命令</w:t>
      </w:r>
      <w:r>
        <w:rPr>
          <w:rFonts w:ascii="Arial" w:hAnsi="Arial" w:cs="Arial"/>
          <w:color w:val="170CFF"/>
          <w:sz w:val="21"/>
          <w:szCs w:val="21"/>
        </w:rPr>
        <w:t xml:space="preserve">\verb </w:t>
      </w:r>
      <w:r>
        <w:rPr>
          <w:rFonts w:ascii="Arial" w:hAnsi="Arial" w:cs="Arial"/>
          <w:color w:val="170CFF"/>
          <w:sz w:val="21"/>
          <w:szCs w:val="21"/>
        </w:rPr>
        <w:t>和抄录环境</w:t>
      </w:r>
      <w:r>
        <w:rPr>
          <w:rFonts w:ascii="Arial" w:hAnsi="Arial" w:cs="Arial"/>
          <w:color w:val="170CFF"/>
          <w:sz w:val="21"/>
          <w:szCs w:val="21"/>
        </w:rPr>
        <w:t>verbatim</w:t>
      </w:r>
      <w:r>
        <w:rPr>
          <w:rFonts w:ascii="Arial" w:hAnsi="Arial" w:cs="Arial"/>
          <w:color w:val="170CFF"/>
          <w:sz w:val="21"/>
          <w:szCs w:val="21"/>
        </w:rPr>
        <w:t>以及相关命令和环境。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带星号的新定义命令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*{\B}{\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bfseries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#1}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48"/>
          <w:szCs w:val="48"/>
        </w:rPr>
        <w:t>\B{Cosmic Mystery </w:t>
      </w:r>
      <w:del w:id="0" w:author="Unknown">
        <w:r>
          <w:rPr>
            <w:rFonts w:ascii="Arial" w:hAnsi="Arial" w:cs="Arial"/>
            <w:color w:val="FF0000"/>
            <w:sz w:val="48"/>
            <w:szCs w:val="48"/>
          </w:rPr>
          <w:delText>\par</w:delText>
        </w:r>
      </w:del>
      <w:r>
        <w:rPr>
          <w:rFonts w:ascii="Arial" w:hAnsi="Arial" w:cs="Arial"/>
          <w:color w:val="FF0000"/>
          <w:sz w:val="48"/>
          <w:szCs w:val="48"/>
        </w:rPr>
        <w:t> </w:t>
      </w:r>
      <w:r>
        <w:rPr>
          <w:rFonts w:ascii="Arial" w:hAnsi="Arial" w:cs="Arial"/>
          <w:color w:val="000000"/>
          <w:sz w:val="48"/>
          <w:szCs w:val="48"/>
        </w:rPr>
        <w:t>Harmony of the World}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参数中不得含有换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段命令</w:t>
      </w:r>
      <w:proofErr w:type="gramEnd"/>
      <w:r>
        <w:rPr>
          <w:rFonts w:ascii="Arial" w:hAnsi="Arial" w:cs="Arial"/>
          <w:color w:val="000000"/>
          <w:sz w:val="21"/>
          <w:szCs w:val="21"/>
        </w:rPr>
        <w:t>\par</w:t>
      </w:r>
      <w:r>
        <w:rPr>
          <w:rFonts w:ascii="Arial" w:hAnsi="Arial" w:cs="Arial"/>
          <w:color w:val="000000"/>
          <w:sz w:val="21"/>
          <w:szCs w:val="21"/>
        </w:rPr>
        <w:t>或空行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即每个参数的内容不能超过一个段落，否则编译出错。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防止同名命令冲突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providecommand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t>新命令</w:t>
      </w:r>
      <w:r>
        <w:rPr>
          <w:rFonts w:ascii="Arial" w:hAnsi="Arial" w:cs="Arial"/>
          <w:color w:val="000000"/>
          <w:sz w:val="21"/>
          <w:szCs w:val="21"/>
        </w:rPr>
        <w:t>}[</w:t>
      </w:r>
      <w:r>
        <w:rPr>
          <w:rFonts w:ascii="Arial" w:hAnsi="Arial" w:cs="Arial"/>
          <w:color w:val="000000"/>
          <w:sz w:val="21"/>
          <w:szCs w:val="21"/>
        </w:rPr>
        <w:t>参数设置</w:t>
      </w:r>
      <w:r>
        <w:rPr>
          <w:rFonts w:ascii="Arial" w:hAnsi="Arial" w:cs="Arial"/>
          <w:color w:val="000000"/>
          <w:sz w:val="21"/>
          <w:szCs w:val="21"/>
        </w:rPr>
        <w:t>][</w:t>
      </w:r>
      <w:r>
        <w:rPr>
          <w:rFonts w:ascii="Arial" w:hAnsi="Arial" w:cs="Arial"/>
          <w:color w:val="000000"/>
          <w:sz w:val="21"/>
          <w:szCs w:val="21"/>
        </w:rPr>
        <w:t>默认值</w:t>
      </w:r>
      <w:r>
        <w:rPr>
          <w:rFonts w:ascii="Arial" w:hAnsi="Arial" w:cs="Arial"/>
          <w:color w:val="000000"/>
          <w:sz w:val="21"/>
          <w:szCs w:val="21"/>
        </w:rPr>
        <w:t>]{</w:t>
      </w:r>
      <w:r>
        <w:rPr>
          <w:rFonts w:ascii="Arial" w:hAnsi="Arial" w:cs="Arial"/>
          <w:color w:val="000000"/>
          <w:sz w:val="21"/>
          <w:szCs w:val="21"/>
        </w:rPr>
        <w:t>定义内容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如果源文件已经有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某个宏包的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命令，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以宏包命令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为准，若没有宏包，则以定义的为准。也有带</w:t>
      </w:r>
      <w:r>
        <w:rPr>
          <w:rFonts w:ascii="Arial" w:hAnsi="Arial" w:cs="Arial"/>
          <w:color w:val="000000"/>
          <w:sz w:val="21"/>
          <w:szCs w:val="21"/>
        </w:rPr>
        <w:t>*</w:t>
      </w:r>
      <w:r>
        <w:rPr>
          <w:rFonts w:ascii="Arial" w:hAnsi="Arial" w:cs="Arial"/>
          <w:color w:val="000000"/>
          <w:sz w:val="21"/>
          <w:szCs w:val="21"/>
        </w:rPr>
        <w:t>号形式。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修改已有命令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renewcommand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t>已有命令</w:t>
      </w:r>
      <w:r>
        <w:rPr>
          <w:rFonts w:ascii="Arial" w:hAnsi="Arial" w:cs="Arial"/>
          <w:color w:val="000000"/>
          <w:sz w:val="21"/>
          <w:szCs w:val="21"/>
        </w:rPr>
        <w:t>}[</w:t>
      </w:r>
      <w:r>
        <w:rPr>
          <w:rFonts w:ascii="Arial" w:hAnsi="Arial" w:cs="Arial"/>
          <w:color w:val="000000"/>
          <w:sz w:val="21"/>
          <w:szCs w:val="21"/>
        </w:rPr>
        <w:t>参数设置</w:t>
      </w:r>
      <w:r>
        <w:rPr>
          <w:rFonts w:ascii="Arial" w:hAnsi="Arial" w:cs="Arial"/>
          <w:color w:val="000000"/>
          <w:sz w:val="21"/>
          <w:szCs w:val="21"/>
        </w:rPr>
        <w:t>][</w:t>
      </w:r>
      <w:r>
        <w:rPr>
          <w:rFonts w:ascii="Arial" w:hAnsi="Arial" w:cs="Arial"/>
          <w:color w:val="000000"/>
          <w:sz w:val="21"/>
          <w:szCs w:val="21"/>
        </w:rPr>
        <w:t>默认值</w:t>
      </w:r>
      <w:r>
        <w:rPr>
          <w:rFonts w:ascii="Arial" w:hAnsi="Arial" w:cs="Arial"/>
          <w:color w:val="000000"/>
          <w:sz w:val="21"/>
          <w:szCs w:val="21"/>
        </w:rPr>
        <w:t>]{</w:t>
      </w:r>
      <w:r>
        <w:rPr>
          <w:rFonts w:ascii="Arial" w:hAnsi="Arial" w:cs="Arial"/>
          <w:color w:val="000000"/>
          <w:sz w:val="21"/>
          <w:szCs w:val="21"/>
        </w:rPr>
        <w:t>定义内容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后三个参数作用与新定义命令相同。对已有命令，不要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轻易重</w:t>
      </w:r>
      <w:proofErr w:type="gramEnd"/>
      <w:r>
        <w:rPr>
          <w:rFonts w:ascii="Arial" w:hAnsi="Arial" w:cs="Arial"/>
          <w:color w:val="000000"/>
          <w:sz w:val="21"/>
          <w:szCs w:val="21"/>
        </w:rPr>
        <w:t>定义。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如确实需要，要弄清已有命令的原定义，在修改后及时修改回来。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</w:t>
      </w:r>
      <w:r>
        <w:rPr>
          <w:rFonts w:ascii="Arial" w:hAnsi="Arial" w:cs="Arial"/>
          <w:color w:val="000000"/>
          <w:sz w:val="21"/>
          <w:szCs w:val="21"/>
        </w:rPr>
        <w:t>book</w:t>
      </w:r>
      <w:r>
        <w:rPr>
          <w:rFonts w:ascii="Arial" w:hAnsi="Arial" w:cs="Arial"/>
          <w:color w:val="000000"/>
          <w:sz w:val="21"/>
          <w:szCs w:val="21"/>
        </w:rPr>
        <w:t>文类中目录标题名定义为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newcommand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{</w:t>
      </w:r>
      <w:proofErr w:type="gramEnd"/>
      <w:r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contentsname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}{Contents}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可在导言中修改</w:t>
      </w:r>
    </w:p>
    <w:p w:rsidR="006A4CB9" w:rsidRDefault="006A4CB9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renewcommand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{\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contentsname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}{</w:t>
      </w:r>
      <w:r>
        <w:rPr>
          <w:rFonts w:ascii="Arial" w:hAnsi="Arial" w:cs="Arial"/>
          <w:color w:val="000000"/>
          <w:sz w:val="21"/>
          <w:szCs w:val="21"/>
        </w:rPr>
        <w:t>目录</w:t>
      </w:r>
      <w:r>
        <w:rPr>
          <w:rFonts w:ascii="Arial" w:hAnsi="Arial" w:cs="Arial" w:hint="eastAsia"/>
          <w:color w:val="000000"/>
          <w:sz w:val="21"/>
          <w:szCs w:val="21"/>
        </w:rPr>
        <w:t>}</w:t>
      </w:r>
    </w:p>
    <w:p w:rsidR="00E0125B" w:rsidRDefault="00E0125B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E0125B" w:rsidRDefault="00E0125B" w:rsidP="006A4C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 xml:space="preserve">首先你可以直接搜索相应的 </w:t>
      </w:r>
      <w:r>
        <w:rPr>
          <w:rFonts w:ascii="CMR10" w:hAnsi="CMR10"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proofErr w:type="gramStart"/>
      <w:r>
        <w:rPr>
          <w:rFonts w:hint="eastAsia"/>
          <w:color w:val="000000"/>
          <w:sz w:val="18"/>
          <w:szCs w:val="18"/>
        </w:rPr>
        <w:t>宏包以及</w:t>
      </w:r>
      <w:proofErr w:type="gramEnd"/>
      <w:r>
        <w:rPr>
          <w:rFonts w:hint="eastAsia"/>
          <w:color w:val="000000"/>
          <w:sz w:val="18"/>
          <w:szCs w:val="18"/>
        </w:rPr>
        <w:t>同一目录下的其他文件。如果你</w:t>
      </w:r>
      <w:proofErr w:type="gramStart"/>
      <w:r>
        <w:rPr>
          <w:rFonts w:hint="eastAsia"/>
          <w:color w:val="000000"/>
          <w:sz w:val="18"/>
          <w:szCs w:val="18"/>
        </w:rPr>
        <w:t>有宏包的</w:t>
      </w:r>
      <w:proofErr w:type="gramEnd"/>
      <w:r>
        <w:rPr>
          <w:rFonts w:hint="eastAsia"/>
          <w:color w:val="000000"/>
          <w:sz w:val="18"/>
          <w:szCs w:val="18"/>
        </w:rPr>
        <w:t xml:space="preserve">源文件 </w:t>
      </w:r>
      <w:r>
        <w:rPr>
          <w:rFonts w:ascii="CMR10" w:hAnsi="CMR10"/>
          <w:color w:val="000000"/>
          <w:sz w:val="18"/>
          <w:szCs w:val="18"/>
        </w:rPr>
        <w:t xml:space="preserve">( </w:t>
      </w:r>
      <w:r>
        <w:rPr>
          <w:rFonts w:ascii="CMTT10" w:hAnsi="CMTT10"/>
          <w:color w:val="000000"/>
          <w:sz w:val="18"/>
          <w:szCs w:val="18"/>
        </w:rPr>
        <w:t>.</w:t>
      </w:r>
      <w:proofErr w:type="spellStart"/>
      <w:r>
        <w:rPr>
          <w:rFonts w:ascii="CMTT10" w:hAnsi="CMTT10"/>
          <w:color w:val="000000"/>
          <w:sz w:val="18"/>
          <w:szCs w:val="18"/>
        </w:rPr>
        <w:t>dtx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的</w:t>
      </w:r>
      <w:r>
        <w:rPr>
          <w:rFonts w:hint="eastAsia"/>
          <w:color w:val="000000"/>
          <w:sz w:val="18"/>
          <w:szCs w:val="18"/>
        </w:rPr>
        <w:br/>
        <w:t xml:space="preserve">话，搜索源文件会更方便些。而且源文件中会有详细的说明。对于这些源文件，可以直接用 </w:t>
      </w:r>
      <w:r>
        <w:rPr>
          <w:rFonts w:ascii="CMR10" w:hAnsi="CMR10"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r>
        <w:rPr>
          <w:rFonts w:hint="eastAsia"/>
          <w:color w:val="000000"/>
          <w:sz w:val="18"/>
          <w:szCs w:val="18"/>
        </w:rPr>
        <w:t>编译，产</w:t>
      </w: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color w:val="000000"/>
          <w:sz w:val="18"/>
          <w:szCs w:val="18"/>
        </w:rPr>
        <w:t>生说明</w:t>
      </w:r>
      <w:proofErr w:type="gramEnd"/>
      <w:r>
        <w:rPr>
          <w:rFonts w:hint="eastAsia"/>
          <w:color w:val="000000"/>
          <w:sz w:val="18"/>
          <w:szCs w:val="18"/>
        </w:rPr>
        <w:t xml:space="preserve">文档。 </w:t>
      </w:r>
      <w:r>
        <w:rPr>
          <w:rFonts w:ascii="CMR10" w:hAnsi="CMR10"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proofErr w:type="gramStart"/>
      <w:r>
        <w:rPr>
          <w:rFonts w:hint="eastAsia"/>
          <w:color w:val="000000"/>
          <w:sz w:val="18"/>
          <w:szCs w:val="18"/>
        </w:rPr>
        <w:t>宏包的</w:t>
      </w:r>
      <w:proofErr w:type="gramEnd"/>
      <w:r>
        <w:rPr>
          <w:rFonts w:hint="eastAsia"/>
          <w:color w:val="000000"/>
          <w:sz w:val="18"/>
          <w:szCs w:val="18"/>
        </w:rPr>
        <w:t>源文件一般放在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ascii="CMTT10" w:hAnsi="CMTT10"/>
          <w:color w:val="000000"/>
          <w:sz w:val="18"/>
          <w:szCs w:val="18"/>
        </w:rPr>
        <w:t>texmf</w:t>
      </w:r>
      <w:proofErr w:type="spellEnd"/>
      <w:r>
        <w:rPr>
          <w:rFonts w:ascii="CMTT10" w:hAnsi="CMTT10"/>
          <w:color w:val="000000"/>
          <w:sz w:val="18"/>
          <w:szCs w:val="18"/>
        </w:rPr>
        <w:t>\source\latex\</w:t>
      </w:r>
      <w:r>
        <w:rPr>
          <w:rFonts w:ascii="CMTT10" w:hAnsi="CMTT10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目录下。例如 </w:t>
      </w:r>
      <w:r>
        <w:rPr>
          <w:rFonts w:ascii="CMR10" w:hAnsi="CMR10"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r>
        <w:rPr>
          <w:rFonts w:hint="eastAsia"/>
          <w:color w:val="000000"/>
          <w:sz w:val="18"/>
          <w:szCs w:val="18"/>
        </w:rPr>
        <w:t>标准文档类的源文件就是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ascii="CMTT10" w:hAnsi="CMTT10"/>
          <w:color w:val="000000"/>
          <w:sz w:val="18"/>
          <w:szCs w:val="18"/>
        </w:rPr>
        <w:t>texmf</w:t>
      </w:r>
      <w:proofErr w:type="spellEnd"/>
      <w:r>
        <w:rPr>
          <w:rFonts w:ascii="CMTT10" w:hAnsi="CMTT10"/>
          <w:color w:val="000000"/>
          <w:sz w:val="18"/>
          <w:szCs w:val="18"/>
        </w:rPr>
        <w:t>\source\latex\base\</w:t>
      </w:r>
      <w:proofErr w:type="spellStart"/>
      <w:r>
        <w:rPr>
          <w:rFonts w:ascii="CMTT10" w:hAnsi="CMTT10"/>
          <w:color w:val="000000"/>
          <w:sz w:val="18"/>
          <w:szCs w:val="18"/>
        </w:rPr>
        <w:t>classes.dtx</w:t>
      </w:r>
      <w:proofErr w:type="spellEnd"/>
      <w:r>
        <w:rPr>
          <w:rFonts w:ascii="CMTT10" w:hAnsi="CMTT10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如果这些文件里都找不到定义，则有可能在 </w:t>
      </w:r>
      <w:r>
        <w:rPr>
          <w:rFonts w:ascii="CMR10" w:hAnsi="CMR10"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r>
        <w:rPr>
          <w:rFonts w:hint="eastAsia"/>
          <w:color w:val="000000"/>
          <w:sz w:val="18"/>
          <w:szCs w:val="18"/>
        </w:rPr>
        <w:t>内核中定义。你可以搜索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ascii="CMTT10" w:hAnsi="CMTT10"/>
          <w:color w:val="000000"/>
          <w:sz w:val="18"/>
          <w:szCs w:val="18"/>
        </w:rPr>
        <w:t>texmf</w:t>
      </w:r>
      <w:proofErr w:type="spellEnd"/>
      <w:r>
        <w:rPr>
          <w:rFonts w:ascii="CMTT10" w:hAnsi="CMTT10"/>
          <w:color w:val="000000"/>
          <w:sz w:val="18"/>
          <w:szCs w:val="18"/>
        </w:rPr>
        <w:t>\source\latex\base\</w:t>
      </w:r>
      <w:r>
        <w:rPr>
          <w:rFonts w:ascii="CMTT10" w:hAnsi="CMTT10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目录下的其他 </w:t>
      </w:r>
      <w:r>
        <w:rPr>
          <w:rFonts w:ascii="CMTT10" w:hAnsi="CMTT10"/>
          <w:color w:val="000000"/>
          <w:sz w:val="18"/>
          <w:szCs w:val="18"/>
        </w:rPr>
        <w:t>.</w:t>
      </w:r>
      <w:proofErr w:type="spellStart"/>
      <w:r>
        <w:rPr>
          <w:rFonts w:ascii="CMTT10" w:hAnsi="CMTT10"/>
          <w:color w:val="000000"/>
          <w:sz w:val="18"/>
          <w:szCs w:val="18"/>
        </w:rPr>
        <w:t>dtx</w:t>
      </w:r>
      <w:proofErr w:type="spellEnd"/>
      <w:r>
        <w:rPr>
          <w:rFonts w:ascii="CMTT10" w:hAnsi="CMTT10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文件，所有的 </w:t>
      </w:r>
      <w:r>
        <w:rPr>
          <w:rFonts w:ascii="CMR10" w:hAnsi="CMR10"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r>
        <w:rPr>
          <w:rFonts w:hint="eastAsia"/>
          <w:color w:val="000000"/>
          <w:sz w:val="18"/>
          <w:szCs w:val="18"/>
        </w:rPr>
        <w:t xml:space="preserve">内核定义都在那里了。如果还没有的话，那就可能是 </w:t>
      </w:r>
      <w:r>
        <w:rPr>
          <w:rFonts w:ascii="CMR10" w:hAnsi="CMR10"/>
          <w:color w:val="000000"/>
          <w:sz w:val="18"/>
          <w:szCs w:val="18"/>
        </w:rPr>
        <w:t xml:space="preserve">TEX </w:t>
      </w:r>
      <w:r>
        <w:rPr>
          <w:rFonts w:hint="eastAsia"/>
          <w:color w:val="000000"/>
          <w:sz w:val="18"/>
          <w:szCs w:val="18"/>
        </w:rPr>
        <w:t>的基本命</w:t>
      </w: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color w:val="000000"/>
          <w:sz w:val="18"/>
          <w:szCs w:val="18"/>
        </w:rPr>
        <w:t>令或者</w:t>
      </w:r>
      <w:proofErr w:type="gramEnd"/>
      <w:r>
        <w:rPr>
          <w:rFonts w:hint="eastAsia"/>
          <w:color w:val="000000"/>
          <w:sz w:val="18"/>
          <w:szCs w:val="18"/>
        </w:rPr>
        <w:t xml:space="preserve">定义了，查询 </w:t>
      </w:r>
      <w:r>
        <w:rPr>
          <w:rFonts w:ascii="CMR10" w:hAnsi="CMR10"/>
          <w:color w:val="000000"/>
          <w:sz w:val="18"/>
          <w:szCs w:val="18"/>
        </w:rPr>
        <w:t xml:space="preserve">Donald E. Knuth </w:t>
      </w:r>
      <w:r>
        <w:rPr>
          <w:rFonts w:hint="eastAsia"/>
          <w:color w:val="000000"/>
          <w:sz w:val="18"/>
          <w:szCs w:val="18"/>
        </w:rPr>
        <w:t xml:space="preserve">的 </w:t>
      </w:r>
      <w:r>
        <w:rPr>
          <w:rFonts w:ascii="CMR10" w:hAnsi="CMR10"/>
          <w:color w:val="000000"/>
          <w:sz w:val="18"/>
          <w:szCs w:val="18"/>
        </w:rPr>
        <w:t xml:space="preserve">The </w:t>
      </w:r>
      <w:proofErr w:type="spellStart"/>
      <w:r>
        <w:rPr>
          <w:rFonts w:ascii="CMR10" w:hAnsi="CMR10"/>
          <w:color w:val="000000"/>
          <w:sz w:val="18"/>
          <w:szCs w:val="18"/>
        </w:rPr>
        <w:t>TEXbook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7" w:hAnsi="CMR7"/>
          <w:color w:val="000000"/>
          <w:sz w:val="12"/>
          <w:szCs w:val="12"/>
        </w:rPr>
        <w:t>[</w:t>
      </w:r>
      <w:r>
        <w:rPr>
          <w:rFonts w:ascii="CMR7" w:hAnsi="CMR7"/>
          <w:color w:val="00FF00"/>
          <w:sz w:val="12"/>
          <w:szCs w:val="12"/>
        </w:rPr>
        <w:t>7</w:t>
      </w:r>
      <w:r>
        <w:rPr>
          <w:rFonts w:ascii="CMR7" w:hAnsi="CMR7"/>
          <w:color w:val="000000"/>
          <w:sz w:val="12"/>
          <w:szCs w:val="12"/>
        </w:rPr>
        <w:t xml:space="preserve">] </w:t>
      </w:r>
      <w:r>
        <w:rPr>
          <w:rFonts w:hint="eastAsia"/>
          <w:color w:val="000000"/>
          <w:sz w:val="18"/>
          <w:szCs w:val="18"/>
        </w:rPr>
        <w:t xml:space="preserve">， </w:t>
      </w:r>
      <w:r>
        <w:rPr>
          <w:rFonts w:ascii="MSBM10" w:hAnsi="MSBM10"/>
          <w:color w:val="ED028C"/>
          <w:sz w:val="18"/>
          <w:szCs w:val="18"/>
        </w:rPr>
        <w:t>C</w:t>
      </w:r>
      <w:r>
        <w:rPr>
          <w:rFonts w:ascii="CMR10" w:hAnsi="CMR10"/>
          <w:color w:val="ED028C"/>
          <w:sz w:val="18"/>
          <w:szCs w:val="18"/>
        </w:rPr>
        <w:t xml:space="preserve">TEX FTP </w:t>
      </w:r>
      <w:r>
        <w:rPr>
          <w:rFonts w:hint="eastAsia"/>
          <w:color w:val="000000"/>
          <w:sz w:val="18"/>
          <w:szCs w:val="18"/>
        </w:rPr>
        <w:t>上可以下载该书的源文件</w:t>
      </w:r>
    </w:p>
    <w:p w:rsidR="00DB4274" w:rsidRDefault="00DB4274" w:rsidP="00DB427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2</w:t>
      </w:r>
      <w:r>
        <w:rPr>
          <w:rFonts w:ascii="Arial" w:hAnsi="Arial" w:cs="Arial"/>
          <w:color w:val="666666"/>
        </w:rPr>
        <w:t>、</w:t>
      </w:r>
      <w:r>
        <w:rPr>
          <w:rFonts w:ascii="Arial" w:hAnsi="Arial" w:cs="Arial"/>
          <w:color w:val="666666"/>
        </w:rPr>
        <w:t xml:space="preserve">include </w:t>
      </w:r>
      <w:r>
        <w:rPr>
          <w:rFonts w:ascii="Arial" w:hAnsi="Arial" w:cs="Arial"/>
          <w:color w:val="666666"/>
        </w:rPr>
        <w:t>和</w:t>
      </w:r>
      <w:r>
        <w:rPr>
          <w:rFonts w:ascii="Arial" w:hAnsi="Arial" w:cs="Arial"/>
          <w:color w:val="666666"/>
        </w:rPr>
        <w:t>input</w:t>
      </w:r>
      <w:r>
        <w:rPr>
          <w:rFonts w:ascii="Arial" w:hAnsi="Arial" w:cs="Arial"/>
          <w:color w:val="666666"/>
        </w:rPr>
        <w:t>的区别</w:t>
      </w:r>
    </w:p>
    <w:p w:rsidR="00DB4274" w:rsidRDefault="00DB4274" w:rsidP="00DB427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\input</w:t>
      </w:r>
      <w:r>
        <w:rPr>
          <w:rFonts w:ascii="Arial" w:hAnsi="Arial" w:cs="Arial"/>
          <w:color w:val="666666"/>
        </w:rPr>
        <w:t>命令的缺点是，通过</w:t>
      </w:r>
      <w:r>
        <w:rPr>
          <w:rFonts w:ascii="Arial" w:hAnsi="Arial" w:cs="Arial"/>
          <w:color w:val="666666"/>
        </w:rPr>
        <w:t>\input</w:t>
      </w:r>
      <w:r>
        <w:rPr>
          <w:rFonts w:ascii="Arial" w:hAnsi="Arial" w:cs="Arial"/>
          <w:color w:val="666666"/>
        </w:rPr>
        <w:t>命令合并起来的文章</w:t>
      </w:r>
      <w:r>
        <w:rPr>
          <w:rFonts w:ascii="Arial" w:hAnsi="Arial" w:cs="Arial"/>
          <w:color w:val="666666"/>
        </w:rPr>
        <w:t>(</w:t>
      </w:r>
      <w:r>
        <w:rPr>
          <w:rFonts w:ascii="Arial" w:hAnsi="Arial" w:cs="Arial"/>
          <w:color w:val="666666"/>
        </w:rPr>
        <w:t>不管那部分</w:t>
      </w:r>
      <w:r>
        <w:rPr>
          <w:rFonts w:ascii="Arial" w:hAnsi="Arial" w:cs="Arial"/>
          <w:color w:val="666666"/>
        </w:rPr>
        <w:t xml:space="preserve">) </w:t>
      </w:r>
      <w:r>
        <w:rPr>
          <w:rFonts w:ascii="Arial" w:hAnsi="Arial" w:cs="Arial"/>
          <w:color w:val="666666"/>
        </w:rPr>
        <w:t>每经过一次修改，所有的文件都要被重新读入和处理。若用</w:t>
      </w:r>
      <w:r>
        <w:rPr>
          <w:rFonts w:ascii="Arial" w:hAnsi="Arial" w:cs="Arial"/>
          <w:color w:val="666666"/>
        </w:rPr>
        <w:t>\input</w:t>
      </w:r>
      <w:r>
        <w:rPr>
          <w:rFonts w:ascii="Arial" w:hAnsi="Arial" w:cs="Arial"/>
          <w:color w:val="666666"/>
        </w:rPr>
        <w:t>命令仅加载那个特定的文件，那么所有的页码、章节、插图和公式等的自动编号都从</w:t>
      </w:r>
      <w:r>
        <w:rPr>
          <w:rFonts w:ascii="Arial" w:hAnsi="Arial" w:cs="Arial"/>
          <w:color w:val="666666"/>
        </w:rPr>
        <w:t>1</w:t>
      </w:r>
      <w:r>
        <w:rPr>
          <w:rFonts w:ascii="Arial" w:hAnsi="Arial" w:cs="Arial"/>
          <w:color w:val="666666"/>
        </w:rPr>
        <w:t>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始，这会使交叉引用产生混乱。更好的办法是采用</w:t>
      </w:r>
      <w:r>
        <w:rPr>
          <w:rFonts w:ascii="Arial" w:hAnsi="Arial" w:cs="Arial"/>
          <w:color w:val="666666"/>
        </w:rPr>
        <w:t>\include</w:t>
      </w:r>
      <w:r>
        <w:rPr>
          <w:rFonts w:ascii="Arial" w:hAnsi="Arial" w:cs="Arial"/>
          <w:color w:val="666666"/>
        </w:rPr>
        <w:t>命令。</w:t>
      </w:r>
    </w:p>
    <w:p w:rsidR="002304F2" w:rsidRPr="002304F2" w:rsidRDefault="002304F2" w:rsidP="002304F2">
      <w:pPr>
        <w:widowControl/>
        <w:numPr>
          <w:ilvl w:val="0"/>
          <w:numId w:val="1"/>
        </w:numPr>
        <w:shd w:val="clear" w:color="auto" w:fill="EFF0E2"/>
        <w:spacing w:line="28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citeup</w:t>
      </w:r>
      <w:proofErr w:type="spellEnd"/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{}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中，多个文献用逗号分隔，引用标记中不能有空格。</w:t>
      </w:r>
    </w:p>
    <w:p w:rsidR="002304F2" w:rsidRPr="002304F2" w:rsidRDefault="002304F2" w:rsidP="002304F2">
      <w:pPr>
        <w:widowControl/>
        <w:numPr>
          <w:ilvl w:val="0"/>
          <w:numId w:val="1"/>
        </w:numPr>
        <w:shd w:val="clear" w:color="auto" w:fill="EFF0E2"/>
        <w:spacing w:line="28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\</w:t>
      </w:r>
      <w:proofErr w:type="spellStart"/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ifx</w:t>
      </w:r>
      <w:proofErr w:type="spellEnd"/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是一条判断语句，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\ifx#1#2 A \else B \fi 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就是判断如果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#1=#2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的话，就做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否则做</w:t>
      </w:r>
      <w:r w:rsidRPr="002304F2">
        <w:rPr>
          <w:rFonts w:ascii="Arial" w:eastAsia="宋体" w:hAnsi="Arial" w:cs="Arial"/>
          <w:color w:val="000000"/>
          <w:kern w:val="0"/>
          <w:sz w:val="20"/>
          <w:szCs w:val="20"/>
        </w:rPr>
        <w:t>B</w:t>
      </w:r>
    </w:p>
    <w:p w:rsidR="00982E80" w:rsidRPr="002304F2" w:rsidRDefault="00982E80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bookmarkStart w:id="1" w:name="_GoBack"/>
      <w:bookmarkEnd w:id="1"/>
    </w:p>
    <w:p w:rsidR="00982E80" w:rsidRDefault="00982E80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</w:p>
    <w:p w:rsidR="00982E80" w:rsidRDefault="00982E80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documentclass</w:t>
      </w:r>
      <w:proofErr w:type="spellEnd"/>
      <w:r>
        <w:t xml:space="preserve">[12pt]{article}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CJK</w:t>
      </w:r>
      <w:proofErr w:type="gramStart"/>
      <w:r>
        <w:t>,CJKnumb</w:t>
      </w:r>
      <w:proofErr w:type="spellEnd"/>
      <w:proofErr w:type="gramEnd"/>
      <w:r>
        <w:t xml:space="preserve">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:rsidR="00982E80" w:rsidRDefault="00982E80" w:rsidP="00982E80">
      <w:pPr>
        <w:pStyle w:val="a3"/>
        <w:spacing w:before="0" w:beforeAutospacing="0" w:after="0" w:afterAutospacing="0"/>
      </w:pPr>
    </w:p>
    <w:p w:rsidR="00982E80" w:rsidRDefault="00982E80" w:rsidP="00982E80">
      <w:pPr>
        <w:pStyle w:val="a3"/>
        <w:spacing w:before="0" w:beforeAutospacing="0" w:after="0" w:afterAutospacing="0"/>
      </w:pPr>
      <w:r>
        <w:t xml:space="preserve">\begin{CJK*}{GB}{song}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lhead</w:t>
      </w:r>
      <w:proofErr w:type="spellEnd"/>
      <w:r>
        <w:t xml:space="preserve">{\small 漫谈~glibc-2.2~中文化}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rhead</w:t>
      </w:r>
      <w:proofErr w:type="spellEnd"/>
      <w:r>
        <w:t xml:space="preserve">{\small </w:t>
      </w:r>
      <w:proofErr w:type="spellStart"/>
      <w:r>
        <w:t>Debian</w:t>
      </w:r>
      <w:proofErr w:type="spellEnd"/>
      <w:r>
        <w:t xml:space="preserve">~中文计划}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cfoot</w:t>
      </w:r>
      <w:proofErr w:type="spellEnd"/>
      <w:r>
        <w:t>{\small 第\</w:t>
      </w:r>
      <w:proofErr w:type="spellStart"/>
      <w:r>
        <w:t>CJKnumber</w:t>
      </w:r>
      <w:proofErr w:type="spellEnd"/>
      <w:r>
        <w:t>{\</w:t>
      </w:r>
      <w:proofErr w:type="spellStart"/>
      <w:r>
        <w:t>thepage</w:t>
      </w:r>
      <w:proofErr w:type="spellEnd"/>
      <w:r>
        <w:t xml:space="preserve">}页}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rfoot</w:t>
      </w:r>
      <w:proofErr w:type="spellEnd"/>
      <w:r>
        <w:t>{\</w:t>
      </w:r>
      <w:proofErr w:type="spellStart"/>
      <w:r>
        <w:t>footnotesize</w:t>
      </w:r>
      <w:proofErr w:type="spellEnd"/>
      <w:r>
        <w:t xml:space="preserve"> 第~\</w:t>
      </w:r>
      <w:proofErr w:type="spellStart"/>
      <w:r>
        <w:t>thepage</w:t>
      </w:r>
      <w:proofErr w:type="spellEnd"/>
      <w:r>
        <w:t xml:space="preserve">~页}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\end{CJK*}</w:t>
      </w:r>
    </w:p>
    <w:p w:rsidR="00982E80" w:rsidRDefault="00982E80" w:rsidP="00982E80">
      <w:pPr>
        <w:pStyle w:val="a3"/>
        <w:spacing w:before="0" w:beforeAutospacing="0" w:after="0" w:afterAutospacing="0"/>
      </w:pP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pagestyle</w:t>
      </w:r>
      <w:proofErr w:type="spellEnd"/>
      <w:r>
        <w:t xml:space="preserve">{fancy}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lastRenderedPageBreak/>
        <w:t xml:space="preserve">\begin{document}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 xml:space="preserve">\begin{CJK*}{GB}{song}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>\</w:t>
      </w:r>
      <w:proofErr w:type="spellStart"/>
      <w:r>
        <w:t>newpage</w:t>
      </w:r>
      <w:proofErr w:type="spellEnd"/>
      <w:r>
        <w:t xml:space="preserve">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 xml:space="preserve">\end{CJK*} </w:t>
      </w:r>
    </w:p>
    <w:p w:rsidR="00982E80" w:rsidRDefault="00982E80" w:rsidP="00982E80">
      <w:pPr>
        <w:pStyle w:val="a3"/>
        <w:spacing w:before="0" w:beforeAutospacing="0" w:after="0" w:afterAutospacing="0"/>
      </w:pPr>
      <w:r>
        <w:t xml:space="preserve">\end{document} </w:t>
      </w:r>
    </w:p>
    <w:p w:rsidR="00982E80" w:rsidRDefault="00982E80"/>
    <w:sectPr w:rsidR="0098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MSBM1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8D0"/>
    <w:multiLevelType w:val="multilevel"/>
    <w:tmpl w:val="334E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46445B"/>
    <w:multiLevelType w:val="multilevel"/>
    <w:tmpl w:val="1520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30"/>
    <w:rsid w:val="000E7640"/>
    <w:rsid w:val="001B3A30"/>
    <w:rsid w:val="002304F2"/>
    <w:rsid w:val="003E0F70"/>
    <w:rsid w:val="00625AE0"/>
    <w:rsid w:val="006A4CB9"/>
    <w:rsid w:val="0096331C"/>
    <w:rsid w:val="00976D8C"/>
    <w:rsid w:val="00982E80"/>
    <w:rsid w:val="00C02840"/>
    <w:rsid w:val="00DB4274"/>
    <w:rsid w:val="00E0125B"/>
    <w:rsid w:val="00E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33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6D8C"/>
  </w:style>
  <w:style w:type="character" w:styleId="HTML">
    <w:name w:val="HTML Code"/>
    <w:basedOn w:val="a0"/>
    <w:uiPriority w:val="99"/>
    <w:semiHidden/>
    <w:unhideWhenUsed/>
    <w:rsid w:val="0096331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331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9633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33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6D8C"/>
  </w:style>
  <w:style w:type="character" w:styleId="HTML">
    <w:name w:val="HTML Code"/>
    <w:basedOn w:val="a0"/>
    <w:uiPriority w:val="99"/>
    <w:semiHidden/>
    <w:unhideWhenUsed/>
    <w:rsid w:val="0096331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331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963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497</Words>
  <Characters>2834</Characters>
  <Application>Microsoft Office Word</Application>
  <DocSecurity>0</DocSecurity>
  <Lines>23</Lines>
  <Paragraphs>6</Paragraphs>
  <ScaleCrop>false</ScaleCrop>
  <Company>Microsoft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2015-01-19T00:29:00Z</dcterms:created>
  <dcterms:modified xsi:type="dcterms:W3CDTF">2015-01-19T08:18:00Z</dcterms:modified>
</cp:coreProperties>
</file>